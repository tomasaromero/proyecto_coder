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A606A" w14:textId="1FBB1E94" w:rsidR="008D79BF" w:rsidRDefault="00B758B5">
      <w:r>
        <w:fldChar w:fldCharType="begin"/>
      </w:r>
      <w:r>
        <w:instrText xml:space="preserve"> HYPERLINK "</w:instrText>
      </w:r>
      <w:r w:rsidRPr="00A766D7">
        <w:instrText>https://www.figma.com/file/WTWAOkpFf5GdizrvBT9Fod/Wireframing-in-Figma?node-id=0%3A1</w:instrText>
      </w:r>
      <w:r>
        <w:instrText xml:space="preserve">" </w:instrText>
      </w:r>
      <w:r>
        <w:fldChar w:fldCharType="separate"/>
      </w:r>
      <w:r w:rsidRPr="00B9182D">
        <w:rPr>
          <w:rStyle w:val="Hipervnculo"/>
        </w:rPr>
        <w:t>https://www.figma.com/file/WTWAOkpFf5GdizrvBT9Fod/Wireframing-in-Figma?node-id=0%3A1</w:t>
      </w:r>
      <w:r>
        <w:fldChar w:fldCharType="end"/>
      </w:r>
    </w:p>
    <w:p w14:paraId="4B242D88" w14:textId="029AD222" w:rsidR="00B758B5" w:rsidRPr="00B758B5" w:rsidRDefault="00B758B5" w:rsidP="00B758B5">
      <w:pPr>
        <w:pStyle w:val="menu-item"/>
        <w:spacing w:after="0" w:afterAutospacing="0" w:line="420" w:lineRule="atLeast"/>
        <w:rPr>
          <w:rFonts w:ascii="Arial" w:hAnsi="Arial" w:cs="Arial"/>
          <w:color w:val="707070"/>
          <w:sz w:val="23"/>
          <w:szCs w:val="23"/>
        </w:rPr>
      </w:pPr>
    </w:p>
    <w:p w14:paraId="45F389FB" w14:textId="77777777" w:rsidR="00B758B5" w:rsidRDefault="00B758B5" w:rsidP="00B758B5">
      <w:pPr>
        <w:pStyle w:val="Ttulo1"/>
        <w:spacing w:before="0" w:beforeAutospacing="0" w:after="225" w:afterAutospacing="0"/>
        <w:rPr>
          <w:rFonts w:ascii="Arial" w:hAnsi="Arial" w:cs="Arial"/>
          <w:color w:val="515151"/>
          <w:sz w:val="42"/>
          <w:szCs w:val="42"/>
        </w:rPr>
      </w:pPr>
      <w:proofErr w:type="spellStart"/>
      <w:r>
        <w:rPr>
          <w:rFonts w:ascii="Arial" w:hAnsi="Arial" w:cs="Arial"/>
          <w:color w:val="515151"/>
          <w:sz w:val="42"/>
          <w:szCs w:val="42"/>
        </w:rPr>
        <w:t>Meine</w:t>
      </w:r>
      <w:proofErr w:type="spellEnd"/>
      <w:r>
        <w:rPr>
          <w:rFonts w:ascii="Arial" w:hAnsi="Arial" w:cs="Arial"/>
          <w:color w:val="515151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color w:val="515151"/>
          <w:sz w:val="42"/>
          <w:szCs w:val="42"/>
        </w:rPr>
        <w:t>Löffel</w:t>
      </w:r>
      <w:proofErr w:type="spellEnd"/>
      <w:r>
        <w:rPr>
          <w:rFonts w:ascii="Arial" w:hAnsi="Arial" w:cs="Arial"/>
          <w:color w:val="515151"/>
          <w:sz w:val="42"/>
          <w:szCs w:val="42"/>
        </w:rPr>
        <w:t xml:space="preserve">-Liste 2021 </w:t>
      </w:r>
      <w:proofErr w:type="spellStart"/>
      <w:r>
        <w:rPr>
          <w:rFonts w:ascii="Arial" w:hAnsi="Arial" w:cs="Arial"/>
          <w:color w:val="515151"/>
          <w:sz w:val="42"/>
          <w:szCs w:val="42"/>
        </w:rPr>
        <w:t>mit</w:t>
      </w:r>
      <w:proofErr w:type="spellEnd"/>
      <w:r>
        <w:rPr>
          <w:rFonts w:ascii="Arial" w:hAnsi="Arial" w:cs="Arial"/>
          <w:color w:val="515151"/>
          <w:sz w:val="42"/>
          <w:szCs w:val="42"/>
        </w:rPr>
        <w:t xml:space="preserve"> </w:t>
      </w:r>
      <w:proofErr w:type="spellStart"/>
      <w:r>
        <w:rPr>
          <w:rFonts w:ascii="Arial" w:hAnsi="Arial" w:cs="Arial"/>
          <w:color w:val="515151"/>
          <w:sz w:val="42"/>
          <w:szCs w:val="42"/>
        </w:rPr>
        <w:t>Hund</w:t>
      </w:r>
      <w:proofErr w:type="spellEnd"/>
    </w:p>
    <w:p w14:paraId="2B013847" w14:textId="77777777" w:rsidR="00B758B5" w:rsidRDefault="00B758B5" w:rsidP="00B758B5">
      <w:pPr>
        <w:pStyle w:val="Ttulo2"/>
        <w:spacing w:before="0" w:beforeAutospacing="0" w:after="225" w:afterAutospacing="0"/>
        <w:rPr>
          <w:rFonts w:ascii="Arial" w:hAnsi="Arial" w:cs="Arial"/>
          <w:color w:val="515151"/>
        </w:rPr>
      </w:pPr>
      <w:proofErr w:type="spellStart"/>
      <w:r>
        <w:rPr>
          <w:rFonts w:ascii="Arial" w:hAnsi="Arial" w:cs="Arial"/>
          <w:color w:val="515151"/>
        </w:rPr>
        <w:t>Was</w:t>
      </w:r>
      <w:proofErr w:type="spellEnd"/>
      <w:r>
        <w:rPr>
          <w:rFonts w:ascii="Arial" w:hAnsi="Arial" w:cs="Arial"/>
          <w:color w:val="515151"/>
        </w:rPr>
        <w:t xml:space="preserve"> </w:t>
      </w:r>
      <w:proofErr w:type="spellStart"/>
      <w:r>
        <w:rPr>
          <w:rFonts w:ascii="Arial" w:hAnsi="Arial" w:cs="Arial"/>
          <w:color w:val="515151"/>
        </w:rPr>
        <w:t>ist</w:t>
      </w:r>
      <w:proofErr w:type="spellEnd"/>
      <w:r>
        <w:rPr>
          <w:rFonts w:ascii="Arial" w:hAnsi="Arial" w:cs="Arial"/>
          <w:color w:val="515151"/>
        </w:rPr>
        <w:t xml:space="preserve"> </w:t>
      </w:r>
      <w:proofErr w:type="spellStart"/>
      <w:r>
        <w:rPr>
          <w:rFonts w:ascii="Arial" w:hAnsi="Arial" w:cs="Arial"/>
          <w:color w:val="515151"/>
        </w:rPr>
        <w:t>eine</w:t>
      </w:r>
      <w:proofErr w:type="spellEnd"/>
      <w:r>
        <w:rPr>
          <w:rFonts w:ascii="Arial" w:hAnsi="Arial" w:cs="Arial"/>
          <w:color w:val="515151"/>
        </w:rPr>
        <w:t xml:space="preserve"> </w:t>
      </w:r>
      <w:proofErr w:type="spellStart"/>
      <w:r>
        <w:rPr>
          <w:rFonts w:ascii="Arial" w:hAnsi="Arial" w:cs="Arial"/>
          <w:color w:val="515151"/>
        </w:rPr>
        <w:t>Löffel</w:t>
      </w:r>
      <w:proofErr w:type="spellEnd"/>
      <w:r>
        <w:rPr>
          <w:rFonts w:ascii="Arial" w:hAnsi="Arial" w:cs="Arial"/>
          <w:color w:val="515151"/>
        </w:rPr>
        <w:t>-Liste?</w:t>
      </w:r>
    </w:p>
    <w:p w14:paraId="68D8CA51" w14:textId="77777777" w:rsidR="00B758B5" w:rsidRDefault="00B758B5" w:rsidP="00B758B5">
      <w:pPr>
        <w:pStyle w:val="NormalWeb"/>
        <w:spacing w:before="0" w:beforeAutospacing="0" w:after="225" w:afterAutospacing="0"/>
        <w:rPr>
          <w:rFonts w:ascii="Arial" w:hAnsi="Arial" w:cs="Arial"/>
          <w:color w:val="5F5F5F"/>
          <w:sz w:val="27"/>
          <w:szCs w:val="27"/>
        </w:rPr>
      </w:pPr>
      <w:proofErr w:type="spellStart"/>
      <w:r>
        <w:rPr>
          <w:rFonts w:ascii="Arial" w:hAnsi="Arial" w:cs="Arial"/>
          <w:color w:val="5F5F5F"/>
          <w:sz w:val="27"/>
          <w:szCs w:val="27"/>
        </w:rPr>
        <w:t>Löffel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-Liste 2021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sagt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dir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nichts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? Das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ist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nicht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schlimm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denn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ich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habe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auch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nicht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gewusst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was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das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ist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. Auch den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Begriff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“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Bucketlist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”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kennt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nicht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zwingend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jeder,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der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den Film “</w:t>
      </w:r>
      <w:hyperlink r:id="rId5" w:history="1"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 xml:space="preserve">Das </w:t>
        </w:r>
        <w:proofErr w:type="spellStart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>Beste</w:t>
        </w:r>
        <w:proofErr w:type="spellEnd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>kommt</w:t>
        </w:r>
        <w:proofErr w:type="spellEnd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 xml:space="preserve"> zum </w:t>
        </w:r>
        <w:proofErr w:type="spellStart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>Schluss</w:t>
        </w:r>
        <w:proofErr w:type="spellEnd"/>
      </w:hyperlink>
      <w:r>
        <w:rPr>
          <w:rFonts w:ascii="Arial" w:hAnsi="Arial" w:cs="Arial"/>
          <w:color w:val="5F5F5F"/>
          <w:sz w:val="27"/>
          <w:szCs w:val="27"/>
        </w:rPr>
        <w:t>” (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Originaltitel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“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The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Bucket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List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”)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nicht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gesehen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hat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Mit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Löffelsammeln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hat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diese Liste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jedenfalls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nichts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zu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tun. Es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geht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viel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mehr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darum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Dinge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zu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sammeln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, die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man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seinem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Leben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–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oder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einem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festen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Zeitraum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–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erleben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möchte</w:t>
      </w:r>
      <w:proofErr w:type="spellEnd"/>
      <w:r>
        <w:rPr>
          <w:rFonts w:ascii="Arial" w:hAnsi="Arial" w:cs="Arial"/>
          <w:color w:val="5F5F5F"/>
          <w:sz w:val="27"/>
          <w:szCs w:val="27"/>
        </w:rPr>
        <w:t>.</w:t>
      </w:r>
      <w:r>
        <w:rPr>
          <w:rFonts w:ascii="Arial" w:hAnsi="Arial" w:cs="Arial"/>
          <w:color w:val="5F5F5F"/>
          <w:sz w:val="27"/>
          <w:szCs w:val="27"/>
        </w:rPr>
        <w:br/>
      </w:r>
      <w:proofErr w:type="spellStart"/>
      <w:r>
        <w:rPr>
          <w:rFonts w:ascii="Arial" w:hAnsi="Arial" w:cs="Arial"/>
          <w:color w:val="5F5F5F"/>
          <w:sz w:val="27"/>
          <w:szCs w:val="27"/>
        </w:rPr>
        <w:t>Ich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finde diese Idee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großartig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und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weißt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du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auch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warum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?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Gerade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diesem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Jahr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ging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es mir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häufig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auf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die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Nerven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wie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sehr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wir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uns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darauf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fokussiert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haben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was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wir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alles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NICHT tun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konnten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und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aus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welchen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Gründen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es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uns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nicht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gut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ging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dieser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Zeit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. Auch zum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Jahresende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stehen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die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Zeichen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auf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Verzicht</w:t>
      </w:r>
      <w:proofErr w:type="spellEnd"/>
      <w:r>
        <w:rPr>
          <w:rFonts w:ascii="Arial" w:hAnsi="Arial" w:cs="Arial"/>
          <w:color w:val="5F5F5F"/>
          <w:sz w:val="27"/>
          <w:szCs w:val="27"/>
        </w:rPr>
        <w:t>.</w:t>
      </w:r>
    </w:p>
    <w:p w14:paraId="5FD66D0D" w14:textId="77777777" w:rsidR="00B758B5" w:rsidRDefault="00B758B5" w:rsidP="00B758B5">
      <w:pPr>
        <w:pStyle w:val="Ttulo2"/>
        <w:spacing w:before="0" w:beforeAutospacing="0" w:after="225" w:afterAutospacing="0"/>
        <w:rPr>
          <w:rFonts w:ascii="Arial" w:hAnsi="Arial" w:cs="Arial"/>
          <w:color w:val="515151"/>
        </w:rPr>
      </w:pPr>
      <w:r>
        <w:rPr>
          <w:rFonts w:ascii="Arial" w:hAnsi="Arial" w:cs="Arial"/>
          <w:color w:val="515151"/>
        </w:rPr>
        <w:t xml:space="preserve">Jeder </w:t>
      </w:r>
      <w:proofErr w:type="spellStart"/>
      <w:r>
        <w:rPr>
          <w:rFonts w:ascii="Arial" w:hAnsi="Arial" w:cs="Arial"/>
          <w:color w:val="515151"/>
        </w:rPr>
        <w:t>ist</w:t>
      </w:r>
      <w:proofErr w:type="spellEnd"/>
      <w:r>
        <w:rPr>
          <w:rFonts w:ascii="Arial" w:hAnsi="Arial" w:cs="Arial"/>
          <w:color w:val="515151"/>
        </w:rPr>
        <w:t xml:space="preserve"> </w:t>
      </w:r>
      <w:proofErr w:type="spellStart"/>
      <w:r>
        <w:rPr>
          <w:rFonts w:ascii="Arial" w:hAnsi="Arial" w:cs="Arial"/>
          <w:color w:val="515151"/>
        </w:rPr>
        <w:t>seines</w:t>
      </w:r>
      <w:proofErr w:type="spellEnd"/>
      <w:r>
        <w:rPr>
          <w:rFonts w:ascii="Arial" w:hAnsi="Arial" w:cs="Arial"/>
          <w:color w:val="515151"/>
        </w:rPr>
        <w:t xml:space="preserve"> </w:t>
      </w:r>
      <w:proofErr w:type="spellStart"/>
      <w:r>
        <w:rPr>
          <w:rFonts w:ascii="Arial" w:hAnsi="Arial" w:cs="Arial"/>
          <w:color w:val="515151"/>
        </w:rPr>
        <w:t>Glückes</w:t>
      </w:r>
      <w:proofErr w:type="spellEnd"/>
      <w:r>
        <w:rPr>
          <w:rFonts w:ascii="Arial" w:hAnsi="Arial" w:cs="Arial"/>
          <w:color w:val="515151"/>
        </w:rPr>
        <w:t xml:space="preserve"> </w:t>
      </w:r>
      <w:proofErr w:type="spellStart"/>
      <w:r>
        <w:rPr>
          <w:rFonts w:ascii="Arial" w:hAnsi="Arial" w:cs="Arial"/>
          <w:color w:val="515151"/>
        </w:rPr>
        <w:t>Schmied</w:t>
      </w:r>
      <w:proofErr w:type="spellEnd"/>
    </w:p>
    <w:p w14:paraId="40226D94" w14:textId="77777777" w:rsidR="00B758B5" w:rsidRDefault="00B758B5" w:rsidP="00B758B5">
      <w:pPr>
        <w:pStyle w:val="NormalWeb"/>
        <w:spacing w:before="0" w:beforeAutospacing="0" w:after="225" w:afterAutospacing="0"/>
        <w:rPr>
          <w:rFonts w:ascii="Arial" w:hAnsi="Arial" w:cs="Arial"/>
          <w:color w:val="5F5F5F"/>
          <w:sz w:val="27"/>
          <w:szCs w:val="27"/>
        </w:rPr>
      </w:pPr>
      <w:r>
        <w:rPr>
          <w:rFonts w:ascii="Arial" w:hAnsi="Arial" w:cs="Arial"/>
          <w:color w:val="5F5F5F"/>
          <w:sz w:val="27"/>
          <w:szCs w:val="27"/>
        </w:rPr>
        <w:t xml:space="preserve">In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meiner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Beratungsarbeit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habe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ich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gelernt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, den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Blick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Gesprächen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in die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Richtung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zu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lenken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wo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wir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etwas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verändern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können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–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anstatt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dorthin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zu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sehen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wo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wir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machtlos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sind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. Zu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einem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nicht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unwesentlichen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Teil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haben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wir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selbst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der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Hand,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ob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wir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uns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als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Opfer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wahrnehmen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oder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ob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wir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glücklich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oder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wenigstens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“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zufrieden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”)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sind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. Das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gilt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für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alle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Lebensbereiche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–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sogar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für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das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Hundetraining</w:t>
      </w:r>
      <w:proofErr w:type="spellEnd"/>
      <w:r>
        <w:rPr>
          <w:rFonts w:ascii="Arial" w:hAnsi="Arial" w:cs="Arial"/>
          <w:color w:val="5F5F5F"/>
          <w:sz w:val="27"/>
          <w:szCs w:val="27"/>
        </w:rPr>
        <w:t>.</w:t>
      </w:r>
      <w:r>
        <w:rPr>
          <w:rFonts w:ascii="Arial" w:hAnsi="Arial" w:cs="Arial"/>
          <w:color w:val="5F5F5F"/>
          <w:sz w:val="27"/>
          <w:szCs w:val="27"/>
        </w:rPr>
        <w:br/>
      </w:r>
      <w:proofErr w:type="spellStart"/>
      <w:r>
        <w:rPr>
          <w:rFonts w:ascii="Arial" w:hAnsi="Arial" w:cs="Arial"/>
          <w:color w:val="5F5F5F"/>
          <w:sz w:val="27"/>
          <w:szCs w:val="27"/>
        </w:rPr>
        <w:t>Bist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du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mit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dir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und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deinem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Hund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zufrieden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?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Gut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!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Ziept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es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irgendwo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?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Oder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hast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du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deinem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Hund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gegenüber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vielleicht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ein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schlechtes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Gewissen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?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Änder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’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was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Wenn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nicht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aktiv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indem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du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etwas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tust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dann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ändere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wenigstens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deine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Haltung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!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Dein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Hund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hat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nichts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von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negativen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Gefühlen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ihm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gegenüber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Im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Gegenteil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Aber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lass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’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uns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zurückschauen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auf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unser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Thema: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Meine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Löffel</w:t>
      </w:r>
      <w:proofErr w:type="spellEnd"/>
      <w:r>
        <w:rPr>
          <w:rFonts w:ascii="Arial" w:hAnsi="Arial" w:cs="Arial"/>
          <w:color w:val="5F5F5F"/>
          <w:sz w:val="27"/>
          <w:szCs w:val="27"/>
        </w:rPr>
        <w:t>-Liste 2021.</w:t>
      </w:r>
    </w:p>
    <w:p w14:paraId="03D2A927" w14:textId="77777777" w:rsidR="00B758B5" w:rsidRDefault="00B758B5" w:rsidP="00B758B5">
      <w:pPr>
        <w:pStyle w:val="Ttulo2"/>
        <w:spacing w:before="0" w:beforeAutospacing="0" w:after="225" w:afterAutospacing="0"/>
        <w:rPr>
          <w:rFonts w:ascii="Arial" w:hAnsi="Arial" w:cs="Arial"/>
          <w:color w:val="515151"/>
        </w:rPr>
      </w:pPr>
      <w:proofErr w:type="spellStart"/>
      <w:r>
        <w:rPr>
          <w:rFonts w:ascii="Arial" w:hAnsi="Arial" w:cs="Arial"/>
          <w:color w:val="515151"/>
        </w:rPr>
        <w:t>Welche</w:t>
      </w:r>
      <w:proofErr w:type="spellEnd"/>
      <w:r>
        <w:rPr>
          <w:rFonts w:ascii="Arial" w:hAnsi="Arial" w:cs="Arial"/>
          <w:color w:val="515151"/>
        </w:rPr>
        <w:t xml:space="preserve"> </w:t>
      </w:r>
      <w:proofErr w:type="spellStart"/>
      <w:r>
        <w:rPr>
          <w:rFonts w:ascii="Arial" w:hAnsi="Arial" w:cs="Arial"/>
          <w:color w:val="515151"/>
        </w:rPr>
        <w:t>Pläne</w:t>
      </w:r>
      <w:proofErr w:type="spellEnd"/>
      <w:r>
        <w:rPr>
          <w:rFonts w:ascii="Arial" w:hAnsi="Arial" w:cs="Arial"/>
          <w:color w:val="515151"/>
        </w:rPr>
        <w:t xml:space="preserve"> </w:t>
      </w:r>
      <w:proofErr w:type="spellStart"/>
      <w:r>
        <w:rPr>
          <w:rFonts w:ascii="Arial" w:hAnsi="Arial" w:cs="Arial"/>
          <w:color w:val="515151"/>
        </w:rPr>
        <w:t>hast</w:t>
      </w:r>
      <w:proofErr w:type="spellEnd"/>
      <w:r>
        <w:rPr>
          <w:rFonts w:ascii="Arial" w:hAnsi="Arial" w:cs="Arial"/>
          <w:color w:val="515151"/>
        </w:rPr>
        <w:t xml:space="preserve"> du </w:t>
      </w:r>
      <w:proofErr w:type="spellStart"/>
      <w:r>
        <w:rPr>
          <w:rFonts w:ascii="Arial" w:hAnsi="Arial" w:cs="Arial"/>
          <w:color w:val="515151"/>
        </w:rPr>
        <w:t>für</w:t>
      </w:r>
      <w:proofErr w:type="spellEnd"/>
      <w:r>
        <w:rPr>
          <w:rFonts w:ascii="Arial" w:hAnsi="Arial" w:cs="Arial"/>
          <w:color w:val="515151"/>
        </w:rPr>
        <w:t xml:space="preserve"> 2021?</w:t>
      </w:r>
    </w:p>
    <w:p w14:paraId="43AFDD3D" w14:textId="3DA3C917" w:rsidR="00B758B5" w:rsidRDefault="00B758B5" w:rsidP="00B758B5">
      <w:pPr>
        <w:rPr>
          <w:rFonts w:ascii="Arial" w:hAnsi="Arial" w:cs="Arial"/>
          <w:color w:val="707070"/>
          <w:sz w:val="23"/>
          <w:szCs w:val="23"/>
        </w:rPr>
      </w:pPr>
      <w:r>
        <w:rPr>
          <w:rFonts w:ascii="Arial" w:hAnsi="Arial" w:cs="Arial"/>
          <w:noProof/>
          <w:color w:val="707070"/>
          <w:sz w:val="23"/>
          <w:szCs w:val="23"/>
        </w:rPr>
        <w:lastRenderedPageBreak/>
        <w:drawing>
          <wp:inline distT="0" distB="0" distL="0" distR="0" wp14:anchorId="685EF796" wp14:editId="3E82DEA2">
            <wp:extent cx="2857500" cy="2143125"/>
            <wp:effectExtent l="0" t="0" r="0" b="9525"/>
            <wp:docPr id="21" name="Imagen 21" descr="Meine Löffel-Liste 2021 mit H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ine Löffel-Liste 2021 mit Hu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ascii="Arial" w:hAnsi="Arial" w:cs="Arial"/>
          <w:color w:val="707070"/>
          <w:sz w:val="23"/>
          <w:szCs w:val="23"/>
        </w:rPr>
        <w:t>Ein</w:t>
      </w:r>
      <w:proofErr w:type="spellEnd"/>
      <w:r>
        <w:rPr>
          <w:rFonts w:ascii="Arial" w:hAnsi="Arial" w:cs="Arial"/>
          <w:color w:val="70707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07070"/>
          <w:sz w:val="23"/>
          <w:szCs w:val="23"/>
        </w:rPr>
        <w:t>Ziel</w:t>
      </w:r>
      <w:proofErr w:type="spellEnd"/>
      <w:r>
        <w:rPr>
          <w:rFonts w:ascii="Arial" w:hAnsi="Arial" w:cs="Arial"/>
          <w:color w:val="70707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07070"/>
          <w:sz w:val="23"/>
          <w:szCs w:val="23"/>
        </w:rPr>
        <w:t>ist</w:t>
      </w:r>
      <w:proofErr w:type="spellEnd"/>
      <w:r>
        <w:rPr>
          <w:rFonts w:ascii="Arial" w:hAnsi="Arial" w:cs="Arial"/>
          <w:color w:val="707070"/>
          <w:sz w:val="23"/>
          <w:szCs w:val="23"/>
        </w:rPr>
        <w:t xml:space="preserve">, Lilly </w:t>
      </w:r>
      <w:proofErr w:type="spellStart"/>
      <w:r>
        <w:rPr>
          <w:rFonts w:ascii="Arial" w:hAnsi="Arial" w:cs="Arial"/>
          <w:color w:val="707070"/>
          <w:sz w:val="23"/>
          <w:szCs w:val="23"/>
        </w:rPr>
        <w:t>endlich</w:t>
      </w:r>
      <w:proofErr w:type="spellEnd"/>
      <w:r>
        <w:rPr>
          <w:rFonts w:ascii="Arial" w:hAnsi="Arial" w:cs="Arial"/>
          <w:color w:val="707070"/>
          <w:sz w:val="23"/>
          <w:szCs w:val="23"/>
        </w:rPr>
        <w:t xml:space="preserve"> das (</w:t>
      </w:r>
      <w:proofErr w:type="spellStart"/>
      <w:r>
        <w:rPr>
          <w:rFonts w:ascii="Arial" w:hAnsi="Arial" w:cs="Arial"/>
          <w:color w:val="707070"/>
          <w:sz w:val="23"/>
          <w:szCs w:val="23"/>
        </w:rPr>
        <w:t>gemeinsame</w:t>
      </w:r>
      <w:proofErr w:type="spellEnd"/>
      <w:r>
        <w:rPr>
          <w:rFonts w:ascii="Arial" w:hAnsi="Arial" w:cs="Arial"/>
          <w:color w:val="707070"/>
          <w:sz w:val="23"/>
          <w:szCs w:val="23"/>
        </w:rPr>
        <w:t xml:space="preserve">) </w:t>
      </w:r>
      <w:proofErr w:type="spellStart"/>
      <w:r>
        <w:rPr>
          <w:rFonts w:ascii="Arial" w:hAnsi="Arial" w:cs="Arial"/>
          <w:color w:val="707070"/>
          <w:sz w:val="23"/>
          <w:szCs w:val="23"/>
        </w:rPr>
        <w:t>Schwimmen</w:t>
      </w:r>
      <w:proofErr w:type="spellEnd"/>
      <w:r>
        <w:rPr>
          <w:rFonts w:ascii="Arial" w:hAnsi="Arial" w:cs="Arial"/>
          <w:color w:val="70707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707070"/>
          <w:sz w:val="23"/>
          <w:szCs w:val="23"/>
        </w:rPr>
        <w:t>beizubringen</w:t>
      </w:r>
      <w:proofErr w:type="spellEnd"/>
      <w:r>
        <w:rPr>
          <w:rFonts w:ascii="Arial" w:hAnsi="Arial" w:cs="Arial"/>
          <w:color w:val="707070"/>
          <w:sz w:val="23"/>
          <w:szCs w:val="23"/>
        </w:rPr>
        <w:t>!</w:t>
      </w:r>
    </w:p>
    <w:p w14:paraId="4CC73D1C" w14:textId="77777777" w:rsidR="00B758B5" w:rsidRDefault="00B758B5" w:rsidP="00B758B5">
      <w:pPr>
        <w:pStyle w:val="NormalWeb"/>
        <w:spacing w:before="0" w:beforeAutospacing="0" w:after="225" w:afterAutospacing="0"/>
        <w:rPr>
          <w:rFonts w:ascii="Arial" w:hAnsi="Arial" w:cs="Arial"/>
          <w:color w:val="5F5F5F"/>
          <w:sz w:val="27"/>
          <w:szCs w:val="27"/>
        </w:rPr>
      </w:pPr>
      <w:proofErr w:type="spellStart"/>
      <w:r>
        <w:rPr>
          <w:rFonts w:ascii="Arial" w:hAnsi="Arial" w:cs="Arial"/>
          <w:color w:val="5F5F5F"/>
          <w:sz w:val="27"/>
          <w:szCs w:val="27"/>
        </w:rPr>
        <w:t>Wir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warten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alle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darauf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nach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dem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Corona-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Jahr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aufzuatmen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und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eeeendlich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irgendwelche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Dinge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zu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tun.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Was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ist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es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bei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dir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?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Möchtest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du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jemanden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treffen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, den du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lang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nicht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mehr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gesehen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hast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?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Mit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deinem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Hund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in den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Urlaub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fahren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>?</w:t>
      </w:r>
      <w:r>
        <w:rPr>
          <w:rFonts w:ascii="Arial" w:hAnsi="Arial" w:cs="Arial"/>
          <w:color w:val="5F5F5F"/>
          <w:sz w:val="27"/>
          <w:szCs w:val="27"/>
        </w:rPr>
        <w:br/>
        <w:t xml:space="preserve">Mir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persönlich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fehlen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persönliche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Kontakte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gar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nicht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so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sehr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weil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ich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es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seit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vielen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Jahren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gewohnt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bin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Freundschaften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auf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Distanz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zu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führen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: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Meine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besten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Freunde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leben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quer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über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die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Republik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verteilt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. Das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hat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große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Nachteile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aber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auch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sehr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viele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Vorteile</w:t>
      </w:r>
      <w:proofErr w:type="spellEnd"/>
      <w:r>
        <w:rPr>
          <w:rFonts w:ascii="Arial" w:hAnsi="Arial" w:cs="Arial"/>
          <w:color w:val="5F5F5F"/>
          <w:sz w:val="27"/>
          <w:szCs w:val="27"/>
        </w:rPr>
        <w:t>…</w:t>
      </w:r>
    </w:p>
    <w:p w14:paraId="12802DBF" w14:textId="77777777" w:rsidR="00B758B5" w:rsidRDefault="00B758B5" w:rsidP="00B758B5">
      <w:pPr>
        <w:pStyle w:val="NormalWeb"/>
        <w:spacing w:before="0" w:beforeAutospacing="0" w:after="225" w:afterAutospacing="0"/>
        <w:rPr>
          <w:rFonts w:ascii="Arial" w:hAnsi="Arial" w:cs="Arial"/>
          <w:color w:val="5F5F5F"/>
          <w:sz w:val="27"/>
          <w:szCs w:val="27"/>
        </w:rPr>
      </w:pPr>
      <w:proofErr w:type="spellStart"/>
      <w:r>
        <w:rPr>
          <w:rFonts w:ascii="Arial" w:hAnsi="Arial" w:cs="Arial"/>
          <w:color w:val="5F5F5F"/>
          <w:sz w:val="27"/>
          <w:szCs w:val="27"/>
        </w:rPr>
        <w:t>Vielleicht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hast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du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Lust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auch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deine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ganz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persönliche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Löffel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-Liste 2021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zu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schreiben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?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Wenn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du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magst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teile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sie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gerne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mit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uns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in den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Kommentaren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Ich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werde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mir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meine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Liste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ausdrucken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und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proofErr w:type="gramStart"/>
      <w:r>
        <w:rPr>
          <w:rFonts w:ascii="Arial" w:hAnsi="Arial" w:cs="Arial"/>
          <w:color w:val="5F5F5F"/>
          <w:sz w:val="27"/>
          <w:szCs w:val="27"/>
        </w:rPr>
        <w:t>an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den</w:t>
      </w:r>
      <w:proofErr w:type="gram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Kühlschrank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hängen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. So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habe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ich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sie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immer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im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Blick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und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kann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Dinge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abhaken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, die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ich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schon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“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abgearbeitet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”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habe</w:t>
      </w:r>
      <w:proofErr w:type="spellEnd"/>
      <w:r>
        <w:rPr>
          <w:rFonts w:ascii="Arial" w:hAnsi="Arial" w:cs="Arial"/>
          <w:color w:val="5F5F5F"/>
          <w:sz w:val="27"/>
          <w:szCs w:val="27"/>
        </w:rPr>
        <w:t>.</w:t>
      </w:r>
    </w:p>
    <w:p w14:paraId="5A67B24E" w14:textId="77777777" w:rsidR="00B758B5" w:rsidRDefault="00B758B5" w:rsidP="00B758B5">
      <w:pPr>
        <w:pStyle w:val="Ttulo2"/>
        <w:spacing w:before="0" w:beforeAutospacing="0" w:after="225" w:afterAutospacing="0"/>
        <w:rPr>
          <w:rFonts w:ascii="Arial" w:hAnsi="Arial" w:cs="Arial"/>
          <w:color w:val="515151"/>
        </w:rPr>
      </w:pPr>
      <w:r>
        <w:rPr>
          <w:rFonts w:ascii="Arial" w:hAnsi="Arial" w:cs="Arial"/>
          <w:color w:val="515151"/>
        </w:rPr>
        <w:t xml:space="preserve">30 </w:t>
      </w:r>
      <w:proofErr w:type="spellStart"/>
      <w:r>
        <w:rPr>
          <w:rFonts w:ascii="Arial" w:hAnsi="Arial" w:cs="Arial"/>
          <w:color w:val="515151"/>
        </w:rPr>
        <w:t>Punkte</w:t>
      </w:r>
      <w:proofErr w:type="spellEnd"/>
      <w:r>
        <w:rPr>
          <w:rFonts w:ascii="Arial" w:hAnsi="Arial" w:cs="Arial"/>
          <w:color w:val="515151"/>
        </w:rPr>
        <w:t xml:space="preserve"> </w:t>
      </w:r>
      <w:proofErr w:type="spellStart"/>
      <w:r>
        <w:rPr>
          <w:rFonts w:ascii="Arial" w:hAnsi="Arial" w:cs="Arial"/>
          <w:color w:val="515151"/>
        </w:rPr>
        <w:t>auf</w:t>
      </w:r>
      <w:proofErr w:type="spellEnd"/>
      <w:r>
        <w:rPr>
          <w:rFonts w:ascii="Arial" w:hAnsi="Arial" w:cs="Arial"/>
          <w:color w:val="515151"/>
        </w:rPr>
        <w:t xml:space="preserve"> </w:t>
      </w:r>
      <w:proofErr w:type="spellStart"/>
      <w:r>
        <w:rPr>
          <w:rFonts w:ascii="Arial" w:hAnsi="Arial" w:cs="Arial"/>
          <w:color w:val="515151"/>
        </w:rPr>
        <w:t>der</w:t>
      </w:r>
      <w:proofErr w:type="spellEnd"/>
      <w:r>
        <w:rPr>
          <w:rFonts w:ascii="Arial" w:hAnsi="Arial" w:cs="Arial"/>
          <w:color w:val="515151"/>
        </w:rPr>
        <w:t xml:space="preserve"> </w:t>
      </w:r>
      <w:proofErr w:type="spellStart"/>
      <w:r>
        <w:rPr>
          <w:rFonts w:ascii="Arial" w:hAnsi="Arial" w:cs="Arial"/>
          <w:color w:val="515151"/>
        </w:rPr>
        <w:t>Löffel</w:t>
      </w:r>
      <w:proofErr w:type="spellEnd"/>
      <w:r>
        <w:rPr>
          <w:rFonts w:ascii="Arial" w:hAnsi="Arial" w:cs="Arial"/>
          <w:color w:val="515151"/>
        </w:rPr>
        <w:t xml:space="preserve">-Liste 2021 </w:t>
      </w:r>
      <w:proofErr w:type="spellStart"/>
      <w:r>
        <w:rPr>
          <w:rFonts w:ascii="Arial" w:hAnsi="Arial" w:cs="Arial"/>
          <w:color w:val="515151"/>
        </w:rPr>
        <w:t>und</w:t>
      </w:r>
      <w:proofErr w:type="spellEnd"/>
      <w:r>
        <w:rPr>
          <w:rFonts w:ascii="Arial" w:hAnsi="Arial" w:cs="Arial"/>
          <w:color w:val="515151"/>
        </w:rPr>
        <w:t xml:space="preserve"> </w:t>
      </w:r>
      <w:proofErr w:type="spellStart"/>
      <w:r>
        <w:rPr>
          <w:rFonts w:ascii="Arial" w:hAnsi="Arial" w:cs="Arial"/>
          <w:color w:val="515151"/>
        </w:rPr>
        <w:t>mindestens</w:t>
      </w:r>
      <w:proofErr w:type="spellEnd"/>
      <w:r>
        <w:rPr>
          <w:rFonts w:ascii="Arial" w:hAnsi="Arial" w:cs="Arial"/>
          <w:color w:val="515151"/>
        </w:rPr>
        <w:t xml:space="preserve"> 50% </w:t>
      </w:r>
      <w:proofErr w:type="spellStart"/>
      <w:r>
        <w:rPr>
          <w:rFonts w:ascii="Arial" w:hAnsi="Arial" w:cs="Arial"/>
          <w:color w:val="515151"/>
        </w:rPr>
        <w:t>sind</w:t>
      </w:r>
      <w:proofErr w:type="spellEnd"/>
      <w:r>
        <w:rPr>
          <w:rFonts w:ascii="Arial" w:hAnsi="Arial" w:cs="Arial"/>
          <w:color w:val="515151"/>
        </w:rPr>
        <w:t xml:space="preserve"> das </w:t>
      </w:r>
      <w:proofErr w:type="spellStart"/>
      <w:r>
        <w:rPr>
          <w:rFonts w:ascii="Arial" w:hAnsi="Arial" w:cs="Arial"/>
          <w:color w:val="515151"/>
        </w:rPr>
        <w:t>Ziel</w:t>
      </w:r>
      <w:proofErr w:type="spellEnd"/>
    </w:p>
    <w:p w14:paraId="573043D5" w14:textId="77777777" w:rsidR="00B758B5" w:rsidRDefault="00B758B5" w:rsidP="00B758B5">
      <w:pPr>
        <w:pStyle w:val="NormalWeb"/>
        <w:spacing w:before="0" w:beforeAutospacing="0" w:after="225" w:afterAutospacing="0"/>
        <w:rPr>
          <w:rFonts w:ascii="Arial" w:hAnsi="Arial" w:cs="Arial"/>
          <w:color w:val="5F5F5F"/>
          <w:sz w:val="27"/>
          <w:szCs w:val="27"/>
        </w:rPr>
      </w:pPr>
      <w:r>
        <w:rPr>
          <w:rFonts w:ascii="Arial" w:hAnsi="Arial" w:cs="Arial"/>
          <w:color w:val="5F5F5F"/>
          <w:sz w:val="27"/>
          <w:szCs w:val="27"/>
        </w:rPr>
        <w:t xml:space="preserve">Mein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Ziel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war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mindestens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30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Punkte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zu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identifizieren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–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nun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hat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meine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Löffel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-Liste 2021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insgesamt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34.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Wenn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du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nach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dem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04.12.2020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hier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vorbei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schaust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und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es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inzwischen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mehr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Punkte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sind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bedeutet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das,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dass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ich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die Liste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überarbeitet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habe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Ich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habe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mir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außerdem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vorgenommen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mindestens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50%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dieser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Punkte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im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Laufe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von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2021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abzuhaken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>.</w:t>
      </w:r>
      <w:r>
        <w:rPr>
          <w:rFonts w:ascii="Arial" w:hAnsi="Arial" w:cs="Arial"/>
          <w:color w:val="5F5F5F"/>
          <w:sz w:val="27"/>
          <w:szCs w:val="27"/>
        </w:rPr>
        <w:br/>
      </w:r>
      <w:proofErr w:type="spellStart"/>
      <w:r>
        <w:rPr>
          <w:rFonts w:ascii="Arial" w:hAnsi="Arial" w:cs="Arial"/>
          <w:color w:val="5F5F5F"/>
          <w:sz w:val="27"/>
          <w:szCs w:val="27"/>
        </w:rPr>
        <w:t>Und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ich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freue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mich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jetzt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schon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auf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den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Dezember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!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Dann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werde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ich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ein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Resümee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ziehen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und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dabei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sehen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wie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konsequent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ich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meinem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“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Glück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”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gearbeitet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habe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. </w:t>
      </w:r>
      <w:proofErr w:type="gramStart"/>
      <w:r>
        <w:rPr>
          <w:rFonts w:ascii="Arial" w:hAnsi="Arial" w:cs="Arial"/>
          <w:color w:val="5F5F5F"/>
          <w:sz w:val="27"/>
          <w:szCs w:val="27"/>
        </w:rPr>
        <w:t xml:space="preserve">Das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wird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garantiert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spannend</w:t>
      </w:r>
      <w:proofErr w:type="spellEnd"/>
      <w:r>
        <w:rPr>
          <w:rFonts w:ascii="Arial" w:hAnsi="Arial" w:cs="Arial"/>
          <w:color w:val="5F5F5F"/>
          <w:sz w:val="27"/>
          <w:szCs w:val="27"/>
        </w:rPr>
        <w:t>!</w:t>
      </w:r>
      <w:proofErr w:type="gramEnd"/>
    </w:p>
    <w:p w14:paraId="71A738FD" w14:textId="77777777" w:rsidR="00B758B5" w:rsidRDefault="00B758B5" w:rsidP="00B758B5">
      <w:pPr>
        <w:pStyle w:val="NormalWeb"/>
        <w:spacing w:before="0" w:beforeAutospacing="0" w:after="225" w:afterAutospacing="0"/>
        <w:rPr>
          <w:rFonts w:ascii="Arial" w:hAnsi="Arial" w:cs="Arial"/>
          <w:color w:val="5F5F5F"/>
          <w:sz w:val="27"/>
          <w:szCs w:val="27"/>
        </w:rPr>
      </w:pPr>
      <w:proofErr w:type="spellStart"/>
      <w:r>
        <w:rPr>
          <w:rFonts w:ascii="Arial" w:hAnsi="Arial" w:cs="Arial"/>
          <w:color w:val="5F5F5F"/>
          <w:sz w:val="27"/>
          <w:szCs w:val="27"/>
        </w:rPr>
        <w:lastRenderedPageBreak/>
        <w:t>Übrigens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: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Unter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dem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Beitrag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verlinke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ich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dir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die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Events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mit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denen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ich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mir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vorgenommen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habe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meine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Löffel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-Liste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abzuarbeiten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Vielleicht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machen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wir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das ja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sogar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zusammen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>?</w:t>
      </w:r>
    </w:p>
    <w:p w14:paraId="3742305B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hyperlink r:id="rId7" w:history="1">
        <w:proofErr w:type="spellStart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>An</w:t>
        </w:r>
        <w:proofErr w:type="spellEnd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>ein</w:t>
        </w:r>
        <w:proofErr w:type="spellEnd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>besonderes</w:t>
        </w:r>
        <w:proofErr w:type="spellEnd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>Tierschutzprojekt</w:t>
        </w:r>
        <w:proofErr w:type="spellEnd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>spenden</w:t>
        </w:r>
        <w:proofErr w:type="spellEnd"/>
      </w:hyperlink>
    </w:p>
    <w:p w14:paraId="0145E303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r>
        <w:rPr>
          <w:rFonts w:ascii="Arial" w:hAnsi="Arial" w:cs="Arial"/>
          <w:color w:val="5F5F5F"/>
          <w:sz w:val="27"/>
          <w:szCs w:val="27"/>
        </w:rPr>
        <w:t xml:space="preserve">SUP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mit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Hund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ausprobieren</w:t>
      </w:r>
      <w:proofErr w:type="spellEnd"/>
    </w:p>
    <w:p w14:paraId="7122964B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proofErr w:type="spellStart"/>
      <w:r>
        <w:rPr>
          <w:rFonts w:ascii="Arial" w:hAnsi="Arial" w:cs="Arial"/>
          <w:color w:val="5F5F5F"/>
          <w:sz w:val="27"/>
          <w:szCs w:val="27"/>
        </w:rPr>
        <w:t>Einen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Carport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bauen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(</w:t>
      </w:r>
      <w:proofErr w:type="spellStart"/>
      <w:proofErr w:type="gramStart"/>
      <w:r>
        <w:rPr>
          <w:rFonts w:ascii="Arial" w:hAnsi="Arial" w:cs="Arial"/>
          <w:color w:val="5F5F5F"/>
          <w:sz w:val="27"/>
          <w:szCs w:val="27"/>
        </w:rPr>
        <w:t>natürlich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mit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Hilfe</w:t>
      </w:r>
      <w:proofErr w:type="spellEnd"/>
      <w:r>
        <w:rPr>
          <w:rFonts w:ascii="Arial" w:hAnsi="Arial" w:cs="Arial"/>
          <w:color w:val="5F5F5F"/>
          <w:sz w:val="27"/>
          <w:szCs w:val="27"/>
        </w:rPr>
        <w:t>!</w:t>
      </w:r>
      <w:proofErr w:type="gramEnd"/>
      <w:r>
        <w:rPr>
          <w:rFonts w:ascii="Arial" w:hAnsi="Arial" w:cs="Arial"/>
          <w:color w:val="5F5F5F"/>
          <w:sz w:val="27"/>
          <w:szCs w:val="27"/>
        </w:rPr>
        <w:t>)</w:t>
      </w:r>
    </w:p>
    <w:p w14:paraId="56ECC1E4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proofErr w:type="spellStart"/>
      <w:r>
        <w:rPr>
          <w:rFonts w:ascii="Arial" w:hAnsi="Arial" w:cs="Arial"/>
          <w:color w:val="5F5F5F"/>
          <w:sz w:val="27"/>
          <w:szCs w:val="27"/>
        </w:rPr>
        <w:t>Eine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längere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Fahrradtour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mit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dem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Hund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machen</w:t>
      </w:r>
    </w:p>
    <w:p w14:paraId="53D73CF1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hyperlink r:id="rId8" w:history="1">
        <w:proofErr w:type="spellStart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>Mit</w:t>
        </w:r>
        <w:proofErr w:type="spellEnd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 xml:space="preserve"> Lilly </w:t>
        </w:r>
        <w:proofErr w:type="spellStart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>im</w:t>
        </w:r>
        <w:proofErr w:type="spellEnd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>See</w:t>
        </w:r>
        <w:proofErr w:type="spellEnd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 xml:space="preserve"> (</w:t>
        </w:r>
        <w:proofErr w:type="spellStart"/>
        <w:proofErr w:type="gramStart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>richtig</w:t>
        </w:r>
        <w:proofErr w:type="spellEnd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>!</w:t>
        </w:r>
        <w:proofErr w:type="gramEnd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 xml:space="preserve">) </w:t>
        </w:r>
        <w:proofErr w:type="spellStart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>schwimmen</w:t>
        </w:r>
        <w:proofErr w:type="spellEnd"/>
      </w:hyperlink>
    </w:p>
    <w:p w14:paraId="0349BFB9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proofErr w:type="spellStart"/>
      <w:r>
        <w:rPr>
          <w:rFonts w:ascii="Arial" w:hAnsi="Arial" w:cs="Arial"/>
          <w:color w:val="5F5F5F"/>
          <w:sz w:val="27"/>
          <w:szCs w:val="27"/>
        </w:rPr>
        <w:t>Meine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Garderobe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um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mindestens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3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selbstgenähte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Oberteile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aufstocken</w:t>
      </w:r>
      <w:proofErr w:type="spellEnd"/>
    </w:p>
    <w:p w14:paraId="3F4CCB56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proofErr w:type="spellStart"/>
      <w:r>
        <w:rPr>
          <w:rFonts w:ascii="Arial" w:hAnsi="Arial" w:cs="Arial"/>
          <w:color w:val="5F5F5F"/>
          <w:sz w:val="27"/>
          <w:szCs w:val="27"/>
        </w:rPr>
        <w:t>Eine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neue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Frisur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für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mich</w:t>
      </w:r>
      <w:proofErr w:type="spellEnd"/>
      <w:r>
        <w:rPr>
          <w:rFonts w:ascii="Arial" w:hAnsi="Arial" w:cs="Arial"/>
          <w:color w:val="5F5F5F"/>
          <w:sz w:val="27"/>
          <w:szCs w:val="27"/>
        </w:rPr>
        <w:t>)</w:t>
      </w:r>
    </w:p>
    <w:p w14:paraId="002185C1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proofErr w:type="spellStart"/>
      <w:r>
        <w:rPr>
          <w:rFonts w:ascii="Arial" w:hAnsi="Arial" w:cs="Arial"/>
          <w:color w:val="5F5F5F"/>
          <w:sz w:val="27"/>
          <w:szCs w:val="27"/>
        </w:rPr>
        <w:t>Unseren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Garten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umgestalten</w:t>
      </w:r>
      <w:proofErr w:type="spellEnd"/>
    </w:p>
    <w:p w14:paraId="2114E99F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proofErr w:type="spellStart"/>
      <w:r>
        <w:rPr>
          <w:rFonts w:ascii="Arial" w:hAnsi="Arial" w:cs="Arial"/>
          <w:color w:val="5F5F5F"/>
          <w:sz w:val="27"/>
          <w:szCs w:val="27"/>
        </w:rPr>
        <w:t>Berge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sehen</w:t>
      </w:r>
      <w:proofErr w:type="spellEnd"/>
    </w:p>
    <w:p w14:paraId="3A534E8F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proofErr w:type="spellStart"/>
      <w:r>
        <w:rPr>
          <w:rFonts w:ascii="Arial" w:hAnsi="Arial" w:cs="Arial"/>
          <w:color w:val="5F5F5F"/>
          <w:sz w:val="27"/>
          <w:szCs w:val="27"/>
        </w:rPr>
        <w:t>Dummyarbeit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lernen</w:t>
      </w:r>
      <w:proofErr w:type="spellEnd"/>
    </w:p>
    <w:p w14:paraId="28F984FD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proofErr w:type="spellStart"/>
      <w:r>
        <w:rPr>
          <w:rFonts w:ascii="Arial" w:hAnsi="Arial" w:cs="Arial"/>
          <w:color w:val="5F5F5F"/>
          <w:sz w:val="27"/>
          <w:szCs w:val="27"/>
        </w:rPr>
        <w:t>Zielobjektsuche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ausprobieren</w:t>
      </w:r>
      <w:proofErr w:type="spellEnd"/>
    </w:p>
    <w:p w14:paraId="076FAADE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proofErr w:type="spellStart"/>
      <w:r>
        <w:rPr>
          <w:rFonts w:ascii="Arial" w:hAnsi="Arial" w:cs="Arial"/>
          <w:color w:val="5F5F5F"/>
          <w:sz w:val="27"/>
          <w:szCs w:val="27"/>
        </w:rPr>
        <w:t>Meine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Ausbildungskonzepte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frühzeitig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fertig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schreiben</w:t>
      </w:r>
      <w:proofErr w:type="spellEnd"/>
    </w:p>
    <w:p w14:paraId="61FAA8AA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proofErr w:type="spellStart"/>
      <w:r>
        <w:rPr>
          <w:rFonts w:ascii="Arial" w:hAnsi="Arial" w:cs="Arial"/>
          <w:color w:val="5F5F5F"/>
          <w:sz w:val="27"/>
          <w:szCs w:val="27"/>
        </w:rPr>
        <w:t>Mehr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Zeit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mit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der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Familie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verbringen</w:t>
      </w:r>
      <w:proofErr w:type="spellEnd"/>
    </w:p>
    <w:p w14:paraId="68256D6D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del w:id="0" w:author="Unknown">
        <w:r>
          <w:rPr>
            <w:rFonts w:ascii="Arial" w:hAnsi="Arial" w:cs="Arial"/>
            <w:color w:val="5F5F5F"/>
            <w:sz w:val="27"/>
            <w:szCs w:val="27"/>
          </w:rPr>
          <w:delText>Den Keller aufräumen</w:delText>
        </w:r>
      </w:del>
    </w:p>
    <w:p w14:paraId="7EE3EF79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proofErr w:type="spellStart"/>
      <w:r>
        <w:rPr>
          <w:rFonts w:ascii="Arial" w:hAnsi="Arial" w:cs="Arial"/>
          <w:color w:val="5F5F5F"/>
          <w:sz w:val="27"/>
          <w:szCs w:val="27"/>
        </w:rPr>
        <w:t>Meinem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Mann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beim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Tandemflug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im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Chiemgau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zusehen</w:t>
      </w:r>
      <w:proofErr w:type="spellEnd"/>
    </w:p>
    <w:p w14:paraId="0966DEFC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proofErr w:type="spellStart"/>
      <w:r>
        <w:rPr>
          <w:rFonts w:ascii="Arial" w:hAnsi="Arial" w:cs="Arial"/>
          <w:color w:val="5F5F5F"/>
          <w:sz w:val="27"/>
          <w:szCs w:val="27"/>
        </w:rPr>
        <w:t>Frühstück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auf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dem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Marktplatz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unter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einem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Sonnenschirm</w:t>
      </w:r>
      <w:proofErr w:type="spellEnd"/>
    </w:p>
    <w:p w14:paraId="4A851DEC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proofErr w:type="spellStart"/>
      <w:r>
        <w:rPr>
          <w:rFonts w:ascii="Arial" w:hAnsi="Arial" w:cs="Arial"/>
          <w:color w:val="5F5F5F"/>
          <w:sz w:val="27"/>
          <w:szCs w:val="27"/>
        </w:rPr>
        <w:t>Einen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Plotter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anschaffen</w:t>
      </w:r>
      <w:proofErr w:type="spellEnd"/>
    </w:p>
    <w:p w14:paraId="6FD9BF4C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proofErr w:type="spellStart"/>
      <w:r>
        <w:rPr>
          <w:rFonts w:ascii="Arial" w:hAnsi="Arial" w:cs="Arial"/>
          <w:color w:val="5F5F5F"/>
          <w:sz w:val="27"/>
          <w:szCs w:val="27"/>
        </w:rPr>
        <w:t>Segeln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mit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Lilly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ausprobieren</w:t>
      </w:r>
      <w:proofErr w:type="spellEnd"/>
    </w:p>
    <w:p w14:paraId="0F8CBB47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r>
        <w:rPr>
          <w:rFonts w:ascii="Arial" w:hAnsi="Arial" w:cs="Arial"/>
          <w:color w:val="5F5F5F"/>
          <w:sz w:val="27"/>
          <w:szCs w:val="27"/>
        </w:rPr>
        <w:t xml:space="preserve">Campen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der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Mosel</w:t>
      </w:r>
      <w:proofErr w:type="spellEnd"/>
    </w:p>
    <w:p w14:paraId="24F93F3A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hyperlink r:id="rId9" w:history="1">
        <w:proofErr w:type="spellStart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>Weinwanderung</w:t>
        </w:r>
        <w:proofErr w:type="spellEnd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>an</w:t>
        </w:r>
        <w:proofErr w:type="spellEnd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>der</w:t>
        </w:r>
        <w:proofErr w:type="spellEnd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>Mosel</w:t>
        </w:r>
        <w:proofErr w:type="spellEnd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>mit</w:t>
        </w:r>
        <w:proofErr w:type="spellEnd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>Hund</w:t>
        </w:r>
        <w:proofErr w:type="spellEnd"/>
      </w:hyperlink>
    </w:p>
    <w:p w14:paraId="08FB62E6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proofErr w:type="spellStart"/>
      <w:r>
        <w:rPr>
          <w:rFonts w:ascii="Arial" w:hAnsi="Arial" w:cs="Arial"/>
          <w:color w:val="5F5F5F"/>
          <w:sz w:val="27"/>
          <w:szCs w:val="27"/>
        </w:rPr>
        <w:t>Kanufahren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mit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Hund</w:t>
      </w:r>
      <w:proofErr w:type="spellEnd"/>
    </w:p>
    <w:p w14:paraId="2F0DC854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proofErr w:type="spellStart"/>
      <w:r>
        <w:rPr>
          <w:rFonts w:ascii="Arial" w:hAnsi="Arial" w:cs="Arial"/>
          <w:color w:val="5F5F5F"/>
          <w:sz w:val="27"/>
          <w:szCs w:val="27"/>
        </w:rPr>
        <w:t>Wochenende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am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Meer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Burgh-Haamstede</w:t>
      </w:r>
      <w:proofErr w:type="spellEnd"/>
    </w:p>
    <w:p w14:paraId="3ECB0FE3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proofErr w:type="spellStart"/>
      <w:r>
        <w:rPr>
          <w:rFonts w:ascii="Arial" w:hAnsi="Arial" w:cs="Arial"/>
          <w:color w:val="5F5F5F"/>
          <w:sz w:val="27"/>
          <w:szCs w:val="27"/>
        </w:rPr>
        <w:t>Apportieren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am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Strand</w:t>
      </w:r>
      <w:proofErr w:type="spellEnd"/>
    </w:p>
    <w:p w14:paraId="0F2D5B59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r>
        <w:rPr>
          <w:rFonts w:ascii="Arial" w:hAnsi="Arial" w:cs="Arial"/>
          <w:color w:val="5F5F5F"/>
          <w:sz w:val="27"/>
          <w:szCs w:val="27"/>
        </w:rPr>
        <w:t xml:space="preserve">Die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Garage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aufräumen</w:t>
      </w:r>
      <w:proofErr w:type="spellEnd"/>
    </w:p>
    <w:p w14:paraId="5A161DAD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hyperlink r:id="rId10" w:history="1">
        <w:proofErr w:type="spellStart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>Zwanzig</w:t>
        </w:r>
        <w:proofErr w:type="spellEnd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>Schnauzentrip-Guides</w:t>
        </w:r>
        <w:proofErr w:type="spellEnd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>ausbilden</w:t>
        </w:r>
        <w:proofErr w:type="spellEnd"/>
      </w:hyperlink>
    </w:p>
    <w:p w14:paraId="1D7D6678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proofErr w:type="spellStart"/>
      <w:r>
        <w:rPr>
          <w:rFonts w:ascii="Arial" w:hAnsi="Arial" w:cs="Arial"/>
          <w:color w:val="5F5F5F"/>
          <w:sz w:val="27"/>
          <w:szCs w:val="27"/>
        </w:rPr>
        <w:t>Wildponys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und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-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rinder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Westenschouwen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sehen</w:t>
      </w:r>
      <w:proofErr w:type="spellEnd"/>
    </w:p>
    <w:p w14:paraId="6ED0BD4B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hyperlink r:id="rId11" w:history="1">
        <w:proofErr w:type="spellStart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>Insgesamt</w:t>
        </w:r>
        <w:proofErr w:type="spellEnd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>mindestens</w:t>
        </w:r>
        <w:proofErr w:type="spellEnd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 xml:space="preserve"> 3 Camping-</w:t>
        </w:r>
        <w:proofErr w:type="spellStart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>Kurzurlaube</w:t>
        </w:r>
        <w:proofErr w:type="spellEnd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>mit</w:t>
        </w:r>
        <w:proofErr w:type="spellEnd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FA6161"/>
            <w:sz w:val="27"/>
            <w:szCs w:val="27"/>
          </w:rPr>
          <w:t>Hund</w:t>
        </w:r>
        <w:proofErr w:type="spellEnd"/>
      </w:hyperlink>
    </w:p>
    <w:p w14:paraId="58FACCD2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proofErr w:type="spellStart"/>
      <w:r>
        <w:rPr>
          <w:rFonts w:ascii="Arial" w:hAnsi="Arial" w:cs="Arial"/>
          <w:color w:val="5F5F5F"/>
          <w:sz w:val="27"/>
          <w:szCs w:val="27"/>
        </w:rPr>
        <w:t>Zwei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Wochen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Campingurlaub</w:t>
      </w:r>
      <w:proofErr w:type="spellEnd"/>
    </w:p>
    <w:p w14:paraId="289087C1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proofErr w:type="spellStart"/>
      <w:r>
        <w:rPr>
          <w:rFonts w:ascii="Arial" w:hAnsi="Arial" w:cs="Arial"/>
          <w:color w:val="5F5F5F"/>
          <w:sz w:val="27"/>
          <w:szCs w:val="27"/>
        </w:rPr>
        <w:t>Wohnmobil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anschaffen</w:t>
      </w:r>
      <w:proofErr w:type="spellEnd"/>
    </w:p>
    <w:p w14:paraId="4BB4CD6E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proofErr w:type="spellStart"/>
      <w:r>
        <w:rPr>
          <w:rFonts w:ascii="Arial" w:hAnsi="Arial" w:cs="Arial"/>
          <w:color w:val="5F5F5F"/>
          <w:sz w:val="27"/>
          <w:szCs w:val="27"/>
        </w:rPr>
        <w:t>Mich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gegen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Corona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impfen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lassen</w:t>
      </w:r>
      <w:proofErr w:type="spellEnd"/>
    </w:p>
    <w:p w14:paraId="7239D863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proofErr w:type="spellStart"/>
      <w:r>
        <w:rPr>
          <w:rFonts w:ascii="Arial" w:hAnsi="Arial" w:cs="Arial"/>
          <w:color w:val="5F5F5F"/>
          <w:sz w:val="27"/>
          <w:szCs w:val="27"/>
        </w:rPr>
        <w:t>Meinen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Bruder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in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Berlin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besuchen</w:t>
      </w:r>
      <w:proofErr w:type="spellEnd"/>
    </w:p>
    <w:p w14:paraId="302F4F98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proofErr w:type="spellStart"/>
      <w:r>
        <w:rPr>
          <w:rFonts w:ascii="Arial" w:hAnsi="Arial" w:cs="Arial"/>
          <w:color w:val="5F5F5F"/>
          <w:sz w:val="27"/>
          <w:szCs w:val="27"/>
        </w:rPr>
        <w:t>Einen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Frankreichurlaub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für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2022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planen</w:t>
      </w:r>
      <w:proofErr w:type="spellEnd"/>
    </w:p>
    <w:p w14:paraId="220D36FD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proofErr w:type="spellStart"/>
      <w:r>
        <w:rPr>
          <w:rFonts w:ascii="Arial" w:hAnsi="Arial" w:cs="Arial"/>
          <w:color w:val="5F5F5F"/>
          <w:sz w:val="27"/>
          <w:szCs w:val="27"/>
        </w:rPr>
        <w:t>Einen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Schwedenurlaub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für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2023</w:t>
      </w:r>
    </w:p>
    <w:p w14:paraId="7003474C" w14:textId="77777777" w:rsidR="00B758B5" w:rsidRDefault="00B758B5" w:rsidP="00B758B5">
      <w:pPr>
        <w:numPr>
          <w:ilvl w:val="0"/>
          <w:numId w:val="2"/>
        </w:numPr>
        <w:spacing w:before="100" w:beforeAutospacing="1" w:after="100" w:afterAutospacing="1" w:line="420" w:lineRule="atLeast"/>
        <w:ind w:left="960"/>
        <w:rPr>
          <w:rFonts w:ascii="Arial" w:hAnsi="Arial" w:cs="Arial"/>
          <w:color w:val="5F5F5F"/>
          <w:sz w:val="27"/>
          <w:szCs w:val="27"/>
        </w:rPr>
      </w:pPr>
      <w:proofErr w:type="spellStart"/>
      <w:r>
        <w:rPr>
          <w:rFonts w:ascii="Arial" w:hAnsi="Arial" w:cs="Arial"/>
          <w:color w:val="5F5F5F"/>
          <w:sz w:val="27"/>
          <w:szCs w:val="27"/>
        </w:rPr>
        <w:t>Mich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zur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Prüfung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anmelden</w:t>
      </w:r>
      <w:proofErr w:type="spellEnd"/>
    </w:p>
    <w:p w14:paraId="48D32213" w14:textId="77777777" w:rsidR="00B758B5" w:rsidRDefault="00B758B5" w:rsidP="00B758B5">
      <w:pPr>
        <w:pStyle w:val="NormalWeb"/>
        <w:spacing w:before="0" w:beforeAutospacing="0" w:after="225" w:afterAutospacing="0"/>
        <w:rPr>
          <w:rFonts w:ascii="Arial" w:hAnsi="Arial" w:cs="Arial"/>
          <w:color w:val="5F5F5F"/>
          <w:sz w:val="27"/>
          <w:szCs w:val="27"/>
        </w:rPr>
      </w:pPr>
      <w:proofErr w:type="spellStart"/>
      <w:r>
        <w:rPr>
          <w:rFonts w:ascii="Arial" w:hAnsi="Arial" w:cs="Arial"/>
          <w:color w:val="5F5F5F"/>
          <w:sz w:val="27"/>
          <w:szCs w:val="27"/>
        </w:rPr>
        <w:t>Für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die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Inspiration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bedanke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ich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mich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bei</w:t>
      </w:r>
      <w:proofErr w:type="spellEnd"/>
      <w:r>
        <w:rPr>
          <w:rFonts w:ascii="Arial" w:hAnsi="Arial" w:cs="Arial"/>
          <w:color w:val="5F5F5F"/>
          <w:sz w:val="27"/>
          <w:szCs w:val="27"/>
        </w:rPr>
        <w:t xml:space="preserve"> Judith Peters 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von</w:t>
      </w:r>
      <w:proofErr w:type="spellEnd"/>
      <w:r>
        <w:rPr>
          <w:rFonts w:ascii="Arial" w:hAnsi="Arial" w:cs="Arial"/>
          <w:color w:val="5F5F5F"/>
          <w:sz w:val="27"/>
          <w:szCs w:val="27"/>
        </w:rPr>
        <w:t> </w:t>
      </w:r>
      <w:proofErr w:type="spellStart"/>
      <w:r>
        <w:rPr>
          <w:rFonts w:ascii="Arial" w:hAnsi="Arial" w:cs="Arial"/>
          <w:color w:val="5F5F5F"/>
          <w:sz w:val="27"/>
          <w:szCs w:val="27"/>
        </w:rPr>
        <w:fldChar w:fldCharType="begin"/>
      </w:r>
      <w:r>
        <w:rPr>
          <w:rFonts w:ascii="Arial" w:hAnsi="Arial" w:cs="Arial"/>
          <w:color w:val="5F5F5F"/>
          <w:sz w:val="27"/>
          <w:szCs w:val="27"/>
        </w:rPr>
        <w:instrText xml:space="preserve"> HYPERLINK "https://www.sympatexter.com/" </w:instrText>
      </w:r>
      <w:r>
        <w:rPr>
          <w:rFonts w:ascii="Arial" w:hAnsi="Arial" w:cs="Arial"/>
          <w:color w:val="5F5F5F"/>
          <w:sz w:val="27"/>
          <w:szCs w:val="27"/>
        </w:rPr>
        <w:fldChar w:fldCharType="separate"/>
      </w:r>
      <w:r>
        <w:rPr>
          <w:rStyle w:val="Hipervnculo"/>
          <w:rFonts w:ascii="Arial" w:hAnsi="Arial" w:cs="Arial"/>
          <w:color w:val="FA6161"/>
          <w:sz w:val="27"/>
          <w:szCs w:val="27"/>
        </w:rPr>
        <w:t>Sympatexter</w:t>
      </w:r>
      <w:proofErr w:type="spellEnd"/>
      <w:r>
        <w:rPr>
          <w:rFonts w:ascii="Arial" w:hAnsi="Arial" w:cs="Arial"/>
          <w:color w:val="5F5F5F"/>
          <w:sz w:val="27"/>
          <w:szCs w:val="27"/>
        </w:rPr>
        <w:fldChar w:fldCharType="end"/>
      </w:r>
      <w:r>
        <w:rPr>
          <w:rFonts w:ascii="Arial" w:hAnsi="Arial" w:cs="Arial"/>
          <w:color w:val="5F5F5F"/>
          <w:sz w:val="27"/>
          <w:szCs w:val="27"/>
        </w:rPr>
        <w:t>.</w:t>
      </w:r>
    </w:p>
    <w:p w14:paraId="66CF094B" w14:textId="77777777" w:rsidR="00B758B5" w:rsidRDefault="00B758B5" w:rsidP="00B758B5">
      <w:pPr>
        <w:pStyle w:val="NormalWeb"/>
        <w:spacing w:before="0" w:beforeAutospacing="0" w:after="225" w:afterAutospacing="0"/>
        <w:rPr>
          <w:rFonts w:ascii="Arial" w:hAnsi="Arial" w:cs="Arial"/>
          <w:color w:val="5F5F5F"/>
          <w:sz w:val="27"/>
          <w:szCs w:val="27"/>
        </w:rPr>
      </w:pPr>
      <w:r>
        <w:rPr>
          <w:rFonts w:ascii="Arial" w:hAnsi="Arial" w:cs="Arial"/>
          <w:color w:val="5F5F5F"/>
          <w:sz w:val="27"/>
          <w:szCs w:val="27"/>
        </w:rPr>
        <w:t>(</w:t>
      </w:r>
      <w:proofErr w:type="spellStart"/>
      <w:r>
        <w:rPr>
          <w:rFonts w:ascii="Arial" w:hAnsi="Arial" w:cs="Arial"/>
          <w:color w:val="5F5F5F"/>
          <w:sz w:val="27"/>
          <w:szCs w:val="27"/>
        </w:rPr>
        <w:t>bi</w:t>
      </w:r>
      <w:proofErr w:type="spellEnd"/>
      <w:r>
        <w:rPr>
          <w:rFonts w:ascii="Arial" w:hAnsi="Arial" w:cs="Arial"/>
          <w:color w:val="5F5F5F"/>
          <w:sz w:val="27"/>
          <w:szCs w:val="27"/>
        </w:rPr>
        <w:t>)</w:t>
      </w:r>
    </w:p>
    <w:p w14:paraId="1DF4A065" w14:textId="0EB86684" w:rsidR="00B758B5" w:rsidRPr="00B758B5" w:rsidRDefault="00B758B5" w:rsidP="00B758B5">
      <w:pPr>
        <w:shd w:val="clear" w:color="auto" w:fill="FFFFFF"/>
        <w:spacing w:after="0" w:line="330" w:lineRule="atLeast"/>
        <w:ind w:right="225"/>
        <w:textAlignment w:val="baseline"/>
        <w:rPr>
          <w:rFonts w:ascii="inherit" w:hAnsi="inherit" w:cs="Arial"/>
          <w:color w:val="555555"/>
          <w:sz w:val="21"/>
          <w:szCs w:val="21"/>
        </w:rPr>
      </w:pPr>
    </w:p>
    <w:sectPr w:rsidR="00B758B5" w:rsidRPr="00B758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32AC"/>
    <w:multiLevelType w:val="multilevel"/>
    <w:tmpl w:val="47A2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B23"/>
    <w:multiLevelType w:val="multilevel"/>
    <w:tmpl w:val="3DFE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272E6"/>
    <w:multiLevelType w:val="multilevel"/>
    <w:tmpl w:val="455EB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A744F"/>
    <w:multiLevelType w:val="multilevel"/>
    <w:tmpl w:val="B578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A4048"/>
    <w:multiLevelType w:val="multilevel"/>
    <w:tmpl w:val="7430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8B3FB4"/>
    <w:multiLevelType w:val="multilevel"/>
    <w:tmpl w:val="3BFC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9F670B"/>
    <w:multiLevelType w:val="multilevel"/>
    <w:tmpl w:val="A9F46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57559A"/>
    <w:multiLevelType w:val="multilevel"/>
    <w:tmpl w:val="91AE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3B5A75"/>
    <w:multiLevelType w:val="multilevel"/>
    <w:tmpl w:val="ECC01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DA35B7"/>
    <w:multiLevelType w:val="multilevel"/>
    <w:tmpl w:val="E4EE3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B61B27"/>
    <w:multiLevelType w:val="multilevel"/>
    <w:tmpl w:val="C7B8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16E32"/>
    <w:multiLevelType w:val="multilevel"/>
    <w:tmpl w:val="72AE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C378ED"/>
    <w:multiLevelType w:val="multilevel"/>
    <w:tmpl w:val="B6E4C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8AE7A44"/>
    <w:multiLevelType w:val="multilevel"/>
    <w:tmpl w:val="B1BE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A1297E"/>
    <w:multiLevelType w:val="multilevel"/>
    <w:tmpl w:val="FA36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2"/>
  </w:num>
  <w:num w:numId="3">
    <w:abstractNumId w:val="14"/>
  </w:num>
  <w:num w:numId="4">
    <w:abstractNumId w:val="3"/>
  </w:num>
  <w:num w:numId="5">
    <w:abstractNumId w:val="9"/>
  </w:num>
  <w:num w:numId="6">
    <w:abstractNumId w:val="13"/>
  </w:num>
  <w:num w:numId="7">
    <w:abstractNumId w:val="1"/>
  </w:num>
  <w:num w:numId="8">
    <w:abstractNumId w:val="10"/>
  </w:num>
  <w:num w:numId="9">
    <w:abstractNumId w:val="2"/>
  </w:num>
  <w:num w:numId="10">
    <w:abstractNumId w:val="11"/>
  </w:num>
  <w:num w:numId="11">
    <w:abstractNumId w:val="0"/>
  </w:num>
  <w:num w:numId="12">
    <w:abstractNumId w:val="7"/>
  </w:num>
  <w:num w:numId="13">
    <w:abstractNumId w:val="6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6D7"/>
    <w:rsid w:val="008D79BF"/>
    <w:rsid w:val="00A766D7"/>
    <w:rsid w:val="00B7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A22B1"/>
  <w15:chartTrackingRefBased/>
  <w15:docId w15:val="{D3AB99CE-A7AC-4E5E-B818-84BEA59D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758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B758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B758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B758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58B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58B5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B758B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B758B5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B758B5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758B5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menu-item">
    <w:name w:val="menu-item"/>
    <w:basedOn w:val="Normal"/>
    <w:rsid w:val="00B75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unhideWhenUsed/>
    <w:rsid w:val="00B75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bk-icon-calendar-text">
    <w:name w:val="bk-icon-calendar-text"/>
    <w:basedOn w:val="Fuentedeprrafopredeter"/>
    <w:rsid w:val="00B758B5"/>
  </w:style>
  <w:style w:type="paragraph" w:customStyle="1" w:styleId="headcolor">
    <w:name w:val="headcolor"/>
    <w:basedOn w:val="Normal"/>
    <w:rsid w:val="00B75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bk-detail-list-text">
    <w:name w:val="bk-detail-list-text"/>
    <w:basedOn w:val="Fuentedeprrafopredeter"/>
    <w:rsid w:val="00B758B5"/>
  </w:style>
  <w:style w:type="character" w:customStyle="1" w:styleId="textcolor">
    <w:name w:val="textcolor"/>
    <w:basedOn w:val="Fuentedeprrafopredeter"/>
    <w:rsid w:val="00B758B5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B758B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B758B5"/>
    <w:rPr>
      <w:rFonts w:ascii="Arial" w:eastAsia="Times New Roman" w:hAnsi="Arial" w:cs="Arial"/>
      <w:vanish/>
      <w:sz w:val="16"/>
      <w:szCs w:val="16"/>
      <w:lang w:eastAsia="es-MX"/>
    </w:rPr>
  </w:style>
  <w:style w:type="paragraph" w:customStyle="1" w:styleId="comment-notes">
    <w:name w:val="comment-notes"/>
    <w:basedOn w:val="Normal"/>
    <w:rsid w:val="00B75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required">
    <w:name w:val="required"/>
    <w:basedOn w:val="Fuentedeprrafopredeter"/>
    <w:rsid w:val="00B758B5"/>
  </w:style>
  <w:style w:type="paragraph" w:customStyle="1" w:styleId="comment-form-comment">
    <w:name w:val="comment-form-comment"/>
    <w:basedOn w:val="Normal"/>
    <w:rsid w:val="00B75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omment-form-author">
    <w:name w:val="comment-form-author"/>
    <w:basedOn w:val="Normal"/>
    <w:rsid w:val="00B75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omment-form-email">
    <w:name w:val="comment-form-email"/>
    <w:basedOn w:val="Normal"/>
    <w:rsid w:val="00B75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omment-form-url">
    <w:name w:val="comment-form-url"/>
    <w:basedOn w:val="Normal"/>
    <w:rsid w:val="00B75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comment-form-cookies-consent">
    <w:name w:val="comment-form-cookies-consent"/>
    <w:basedOn w:val="Normal"/>
    <w:rsid w:val="00B75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form-submit">
    <w:name w:val="form-submit"/>
    <w:basedOn w:val="Normal"/>
    <w:rsid w:val="00B75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B758B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B758B5"/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brlbs-h3">
    <w:name w:val="_brlbs-h3"/>
    <w:basedOn w:val="Fuentedeprrafopredeter"/>
    <w:rsid w:val="00B758B5"/>
  </w:style>
  <w:style w:type="paragraph" w:customStyle="1" w:styleId="brlbs-accept">
    <w:name w:val="_brlbs-accept"/>
    <w:basedOn w:val="Normal"/>
    <w:rsid w:val="00B75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brlbs-refuse-btn">
    <w:name w:val="_brlbs-refuse-btn"/>
    <w:basedOn w:val="Normal"/>
    <w:rsid w:val="00B75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brlbs-manage">
    <w:name w:val="_brlbs-manage"/>
    <w:basedOn w:val="Normal"/>
    <w:rsid w:val="00B75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brlbs-legal">
    <w:name w:val="_brlbs-legal"/>
    <w:basedOn w:val="Normal"/>
    <w:rsid w:val="00B758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56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38595">
                          <w:marLeft w:val="0"/>
                          <w:marRight w:val="45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992265">
                          <w:marLeft w:val="0"/>
                          <w:marRight w:val="0"/>
                          <w:marTop w:val="9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79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89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4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4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6938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13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537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050662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750693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370685">
                                          <w:marLeft w:val="0"/>
                                          <w:marRight w:val="0"/>
                                          <w:marTop w:val="0"/>
                                          <w:marBottom w:val="46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D7DBE3"/>
                                            <w:right w:val="none" w:sz="0" w:space="0" w:color="auto"/>
                                          </w:divBdr>
                                          <w:divsChild>
                                            <w:div w:id="201360917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14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5108907">
                                          <w:marLeft w:val="0"/>
                                          <w:marRight w:val="0"/>
                                          <w:marTop w:val="0"/>
                                          <w:marBottom w:val="33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8" w:color="D7DBE3"/>
                                            <w:right w:val="none" w:sz="0" w:space="0" w:color="auto"/>
                                          </w:divBdr>
                                          <w:divsChild>
                                            <w:div w:id="1182664813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607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dashed" w:sz="6" w:space="8" w:color="848EA2"/>
                                              </w:divBdr>
                                              <w:divsChild>
                                                <w:div w:id="533078858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410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206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499060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644198">
                                          <w:marLeft w:val="0"/>
                                          <w:marRight w:val="0"/>
                                          <w:marTop w:val="0"/>
                                          <w:marBottom w:val="33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8" w:color="D7DBE3"/>
                                            <w:right w:val="none" w:sz="0" w:space="0" w:color="auto"/>
                                          </w:divBdr>
                                          <w:divsChild>
                                            <w:div w:id="19146058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535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dashed" w:sz="6" w:space="8" w:color="848EA2"/>
                                              </w:divBdr>
                                              <w:divsChild>
                                                <w:div w:id="973482480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55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42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438991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4539776">
                                          <w:marLeft w:val="0"/>
                                          <w:marRight w:val="0"/>
                                          <w:marTop w:val="0"/>
                                          <w:marBottom w:val="33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8" w:color="D7DBE3"/>
                                            <w:right w:val="none" w:sz="0" w:space="0" w:color="auto"/>
                                          </w:divBdr>
                                          <w:divsChild>
                                            <w:div w:id="209481439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30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dashed" w:sz="6" w:space="8" w:color="848EA2"/>
                                              </w:divBdr>
                                              <w:divsChild>
                                                <w:div w:id="758911738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126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927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189556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9846219">
                                          <w:marLeft w:val="0"/>
                                          <w:marRight w:val="0"/>
                                          <w:marTop w:val="0"/>
                                          <w:marBottom w:val="33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8" w:color="D7DBE3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4329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438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dashed" w:sz="6" w:space="8" w:color="848EA2"/>
                                              </w:divBdr>
                                              <w:divsChild>
                                                <w:div w:id="150169867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616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2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16489447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8445314">
                                          <w:marLeft w:val="0"/>
                                          <w:marRight w:val="0"/>
                                          <w:marTop w:val="0"/>
                                          <w:marBottom w:val="33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8" w:color="D7DBE3"/>
                                            <w:right w:val="none" w:sz="0" w:space="0" w:color="auto"/>
                                          </w:divBdr>
                                          <w:divsChild>
                                            <w:div w:id="14230246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dashed" w:sz="6" w:space="8" w:color="848EA2"/>
                                              </w:divBdr>
                                              <w:divsChild>
                                                <w:div w:id="130756424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9718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00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54149320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2763077">
                                          <w:marLeft w:val="0"/>
                                          <w:marRight w:val="0"/>
                                          <w:marTop w:val="0"/>
                                          <w:marBottom w:val="33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18" w:color="D7DBE3"/>
                                            <w:right w:val="none" w:sz="0" w:space="0" w:color="auto"/>
                                          </w:divBdr>
                                          <w:divsChild>
                                            <w:div w:id="92854452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133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dashed" w:sz="6" w:space="8" w:color="848EA2"/>
                                              </w:divBdr>
                                              <w:divsChild>
                                                <w:div w:id="43983978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843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350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053854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494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95942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25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dashed" w:sz="6" w:space="8" w:color="848EA2"/>
                                              </w:divBdr>
                                              <w:divsChild>
                                                <w:div w:id="33904294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102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930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4833348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5173889">
                                          <w:marLeft w:val="0"/>
                                          <w:marRight w:val="0"/>
                                          <w:marTop w:val="12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92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570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3844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9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825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3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8" w:color="D7DBE3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55070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9261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42112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dashed" w:sz="6" w:space="8" w:color="848EA2"/>
                                                      </w:divBdr>
                                                      <w:divsChild>
                                                        <w:div w:id="1732532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293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72763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2549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7118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5959872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4067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38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18" w:color="D7DBE3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452979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981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856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dashed" w:sz="6" w:space="8" w:color="848EA2"/>
                                                      </w:divBdr>
                                                      <w:divsChild>
                                                        <w:div w:id="68577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2994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1585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11200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1318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6654332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0563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9502571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42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8038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dashed" w:sz="6" w:space="8" w:color="848EA2"/>
                                                      </w:divBdr>
                                                      <w:divsChild>
                                                        <w:div w:id="2016837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064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061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1347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229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539633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6703265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single" w:sz="6" w:space="9" w:color="D7DBE3"/>
                                            <w:left w:val="single" w:sz="6" w:space="7" w:color="D7DBE3"/>
                                            <w:bottom w:val="single" w:sz="6" w:space="9" w:color="D7DBE3"/>
                                            <w:right w:val="single" w:sz="6" w:space="20" w:color="D7DBE3"/>
                                          </w:divBdr>
                                        </w:div>
                                        <w:div w:id="807868120">
                                          <w:marLeft w:val="0"/>
                                          <w:marRight w:val="0"/>
                                          <w:marTop w:val="1620"/>
                                          <w:marBottom w:val="0"/>
                                          <w:divBdr>
                                            <w:top w:val="single" w:sz="6" w:space="28" w:color="EFF2F7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652218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907350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single" w:sz="6" w:space="15" w:color="DDDDDD"/>
                                <w:left w:val="none" w:sz="0" w:space="0" w:color="auto"/>
                                <w:bottom w:val="single" w:sz="6" w:space="15" w:color="DDDDDD"/>
                                <w:right w:val="none" w:sz="0" w:space="0" w:color="auto"/>
                              </w:divBdr>
                            </w:div>
                            <w:div w:id="178658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53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4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44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8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8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47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1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56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48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14928">
                  <w:marLeft w:val="0"/>
                  <w:marRight w:val="0"/>
                  <w:marTop w:val="0"/>
                  <w:marBottom w:val="0"/>
                  <w:divBdr>
                    <w:top w:val="single" w:sz="6" w:space="23" w:color="23212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09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2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3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83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71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86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360719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233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22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6968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131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25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14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72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41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918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410528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603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05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8166069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960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8218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hnauzentrip.de/hund-somm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hnauzentrip.de/achtung-tierschutz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schnauzentrip.de/camping-mit-hund/" TargetMode="External"/><Relationship Id="rId5" Type="http://schemas.openxmlformats.org/officeDocument/2006/relationships/hyperlink" Target="https://de.wikipedia.org/wiki/Das_Beste_kommt_zum_Schluss" TargetMode="External"/><Relationship Id="rId10" Type="http://schemas.openxmlformats.org/officeDocument/2006/relationships/hyperlink" Target="https://www.schnauzentrip.de/guide-ausbildu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hnauzentrip.de/mosel-mit-hun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11910</TotalTime>
  <Pages>4</Pages>
  <Words>779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</dc:creator>
  <cp:keywords/>
  <dc:description/>
  <cp:lastModifiedBy>Tomas</cp:lastModifiedBy>
  <cp:revision>2</cp:revision>
  <dcterms:created xsi:type="dcterms:W3CDTF">2021-01-12T23:28:00Z</dcterms:created>
  <dcterms:modified xsi:type="dcterms:W3CDTF">2021-01-22T06:24:00Z</dcterms:modified>
</cp:coreProperties>
</file>